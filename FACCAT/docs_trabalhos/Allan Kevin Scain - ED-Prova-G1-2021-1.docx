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87.0" w:type="dxa"/>
        <w:jc w:val="left"/>
        <w:tblInd w:w="7973.0" w:type="dxa"/>
        <w:tblLayout w:type="fixed"/>
        <w:tblLook w:val="0400"/>
      </w:tblPr>
      <w:tblGrid>
        <w:gridCol w:w="1155"/>
        <w:gridCol w:w="932"/>
        <w:tblGridChange w:id="0">
          <w:tblGrid>
            <w:gridCol w:w="1155"/>
            <w:gridCol w:w="932"/>
          </w:tblGrid>
        </w:tblGridChange>
      </w:tblGrid>
      <w:tr>
        <w:trPr>
          <w:cantSplit w:val="0"/>
          <w:trHeight w:val="30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-5097779</wp:posOffset>
                  </wp:positionH>
                  <wp:positionV relativeFrom="paragraph">
                    <wp:posOffset>52705</wp:posOffset>
                  </wp:positionV>
                  <wp:extent cx="643890" cy="557285"/>
                  <wp:effectExtent b="0" l="0" r="0" t="0"/>
                  <wp:wrapNone/>
                  <wp:docPr descr="logomarcaFACCATcorreta.jpg" id="10" name="image4.jpg"/>
                  <a:graphic>
                    <a:graphicData uri="http://schemas.openxmlformats.org/drawingml/2006/picture">
                      <pic:pic>
                        <pic:nvPicPr>
                          <pic:cNvPr descr="logomarcaFACCATcorreta.jpg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557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68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Rubrica</w:t>
            </w:r>
          </w:p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60540" cy="190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15730" y="3778413"/>
                          <a:ext cx="6860540" cy="317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60540" cy="1907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0540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NOME DO ACADÊMICO: ALLAN kEVIN SCAIN _________________________________   CÓDIGO:1191031 ________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(Legível)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12700</wp:posOffset>
                </wp:positionV>
                <wp:extent cx="830580" cy="30734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35473" y="3631093"/>
                          <a:ext cx="82105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Turno: Noite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12700</wp:posOffset>
                </wp:positionV>
                <wp:extent cx="830580" cy="30734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25400</wp:posOffset>
                </wp:positionV>
                <wp:extent cx="771525" cy="2292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65000" y="3670145"/>
                          <a:ext cx="762000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Turno: Noite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25400</wp:posOffset>
                </wp:positionV>
                <wp:extent cx="771525" cy="22923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29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DISCIPLINA: Estrutura de dados  2021/1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PROFESSOR: Luiz Rodrigo Jardim da Silva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CURSO: Sistemas de Informação/Sistemas para Internet/Jogos Digitais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50800</wp:posOffset>
                </wp:positionV>
                <wp:extent cx="1480185" cy="2087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0670" y="3685703"/>
                          <a:ext cx="1470660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X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G1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5080000</wp:posOffset>
                </wp:positionH>
                <wp:positionV relativeFrom="paragraph">
                  <wp:posOffset>50800</wp:posOffset>
                </wp:positionV>
                <wp:extent cx="1480185" cy="208744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0185" cy="208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1"/>
        <w:pageBreakBefore w:val="0"/>
        <w:spacing w:line="24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DATA: 26/04/2021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860540" cy="1907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15730" y="3778413"/>
                          <a:ext cx="6860540" cy="3175"/>
                        </a:xfrm>
                        <a:prstGeom prst="straightConnector1">
                          <a:avLst/>
                        </a:prstGeom>
                        <a:noFill/>
                        <a:ln cap="flat" cmpd="sng" w="190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6860540" cy="19075"/>
                <wp:effectExtent b="0" l="0" r="0" t="0"/>
                <wp:wrapTopAndBottom distB="0" dist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0540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Responda as questões abaixo (total 10 pontos).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(1,0)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Conforme Tenenbaum, um dos ramos da ciência da computação é estudar a organização, manipulação e utilização de informação em um computador. É imprescindível que se tenha domínio teórico e técnico para poder manipular essas informações.</w:t>
      </w:r>
      <w:ins w:author="Luiz Rodrigo Jardim Da Silva" w:id="0" w:date="2021-04-28T15:14:48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Ok 1,0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Pode-se afirmar que estruturas de dados estudadas na disciplina (escolha a alternativa correta):</w:t>
      </w:r>
    </w:p>
    <w:p w:rsidR="00000000" w:rsidDel="00000000" w:rsidP="00000000" w:rsidRDefault="00000000" w:rsidRPr="00000000" w14:paraId="00000013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Definem a organização, métodos de acesso e opções de processamento para coleções de itens de informação manipulados pelo programa em disco;</w:t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Caracteriza-se pela definição de métodos de manipulação do sistema operacional;</w:t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***c)Definem a organização, métodos de acesso e opções de processamento para coleções de itens de informação manipulados pelo programa em memória;</w:t>
      </w:r>
    </w:p>
    <w:p w:rsidR="00000000" w:rsidDel="00000000" w:rsidP="00000000" w:rsidRDefault="00000000" w:rsidRPr="00000000" w14:paraId="00000016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 algoritmos de acesso em banco de dados;</w:t>
      </w:r>
    </w:p>
    <w:p w:rsidR="00000000" w:rsidDel="00000000" w:rsidP="00000000" w:rsidRDefault="00000000" w:rsidRPr="00000000" w14:paraId="00000017">
      <w:pPr>
        <w:pageBreakBefore w:val="0"/>
        <w:spacing w:after="240" w:before="240" w:line="240" w:lineRule="auto"/>
        <w:ind w:left="14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Buscam novas formas de definição de tipos abstratos de dados (TAD);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(1,0)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Avalie a estrutura de dados da imagem abaixo.</w:t>
      </w:r>
    </w:p>
    <w:p w:rsidR="00000000" w:rsidDel="00000000" w:rsidP="00000000" w:rsidRDefault="00000000" w:rsidRPr="00000000" w14:paraId="0000001C">
      <w:pPr>
        <w:keepLines w:val="1"/>
        <w:pageBreakBefore w:val="0"/>
        <w:spacing w:after="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Identifique o erro na estrutura abaixo, caso exista;</w:t>
      </w:r>
    </w:p>
    <w:p w:rsidR="00000000" w:rsidDel="00000000" w:rsidP="00000000" w:rsidRDefault="00000000" w:rsidRPr="00000000" w14:paraId="0000001D">
      <w:pPr>
        <w:keepLines w:val="1"/>
        <w:pageBreakBefore w:val="0"/>
        <w:spacing w:after="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um erro, N é igual o espaço do array, ali, diz que o array tem 6 espaços, mas se contados, tem 7.</w:t>
      </w:r>
      <w:ins w:author="Luiz Rodrigo Jardim Da Silva" w:id="1" w:date="2021-04-28T15:17:1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n não pode ser maior que m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spacing w:after="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array diminui um bloco ou N = 7.</w:t>
      </w:r>
    </w:p>
    <w:p w:rsidR="00000000" w:rsidDel="00000000" w:rsidP="00000000" w:rsidRDefault="00000000" w:rsidRPr="00000000" w14:paraId="0000001F">
      <w:pPr>
        <w:keepLines w:val="1"/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n pode ser maior que  m ? Justifique</w:t>
      </w:r>
    </w:p>
    <w:p w:rsidR="00000000" w:rsidDel="00000000" w:rsidP="00000000" w:rsidRDefault="00000000" w:rsidRPr="00000000" w14:paraId="00000020">
      <w:pPr>
        <w:keepLines w:val="1"/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Sim, o número de alocações( N ) pode ser maior que M, pois(exemplo), se 100 existe, então 0,1,2,3,4… =&gt; 99 também existem.</w:t>
      </w:r>
      <w:ins w:author="Luiz Rodrigo Jardim Da Silva" w:id="2" w:date="2021-04-28T15:17:4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 Não é possível inserir mais elementos em um array onde se tem m elementos alocados em memória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n pode ser menor que m ? Justifique</w:t>
      </w:r>
    </w:p>
    <w:p w:rsidR="00000000" w:rsidDel="00000000" w:rsidP="00000000" w:rsidRDefault="00000000" w:rsidRPr="00000000" w14:paraId="00000022">
      <w:pPr>
        <w:keepLines w:val="1"/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Não, N não pode ser menos que M, pois não temos como escolher uma alocação que não existe em um vetor. Exemplo:</w:t>
      </w:r>
    </w:p>
    <w:p w:rsidR="00000000" w:rsidDel="00000000" w:rsidP="00000000" w:rsidRDefault="00000000" w:rsidRPr="00000000" w14:paraId="00000023">
      <w:pPr>
        <w:keepLines w:val="1"/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N=10, sendo N o número de alocações do nosso vetor, e M= 20. Como vamos acessar a memória 20, se temos apenas 10 alocações? </w:t>
      </w:r>
    </w:p>
    <w:p w:rsidR="00000000" w:rsidDel="00000000" w:rsidP="00000000" w:rsidRDefault="00000000" w:rsidRPr="00000000" w14:paraId="00000024">
      <w:pPr>
        <w:keepLines w:val="1"/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05175" cy="676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Luiz Rodrigo Jardim Da Silva" w:id="3" w:date="2021-04-28T15:22:42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 0,0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(2,0)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Analise a figura abaixo e responda: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Que tipo de estrutura é? LIFO,FIFO,Árvore?</w:t>
      </w:r>
      <w:ins w:author="Luiz Rodrigo Jardim Da Silva" w:id="4" w:date="2021-04-28T15:23:3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Só dizer que tipo de estrutura é.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estrutura LIFO(Last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rtl w:val="0"/>
          <w:rPrChange w:author="Luiz Rodrigo Jardim Da Silva" w:id="5" w:date="2021-04-28T15:23:05Z">
            <w:rPr>
              <w:rFonts w:ascii="Times New Roman" w:cs="Times New Roman" w:eastAsia="Times New Roman" w:hAnsi="Times New Roman"/>
            </w:rPr>
          </w:rPrChange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First Out), é um exemplo de pilha, onde o último valor adicionado sempre será o primeiro retirado(Caso haja necessidade).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a|b|c|d|e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^         ^== Último adicionado e primeiro a ser retirado.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=== Primeiro a ser adicionado.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estrutura FIFO(First In First Out), é um exemplo de pilha, para que o Primeiro valor a ser adicionado será o primeiro a ser retirado.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a|b|c|d|e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^         ^== Último adicionado.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=== Primeiro a ser adicionado. Primeiro a ser retirado.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estrutura Árvore utiliza ponteiros ou arrays, onde sempre irá existir uma Raiz, e que será o primeiro local do ponteiro.</w:t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Para remover um elemento, qual a primeira verificação que precisa ser feita?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ind w:left="7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remover um elemento, primeiro devemos verificar se o Vetor possui elementos. Caso venha a ter, este pode ser retirado.</w:t>
      </w:r>
      <w:ins w:author="Luiz Rodrigo Jardim Da Silva" w:id="6" w:date="2021-04-28T15:24:00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c) Após empilhar o número 30, deseja-se fazer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push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o número 40 e 100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  <w:tab/>
        <w:t xml:space="preserve"> respectivamente.  Simule esse procedimento.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Primeiro verifica-se a pilha, se está cheia, caso não esteja, usa o vetor onde o 30 está: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30|-|-|-|-|n|n+1</w:t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coloca-se o 40, fazemos um PUSH: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30|40|-|-|-|n|n+1</w:t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Verifica-se a pilha cheia para por o 100. Não está cheia, então:</w:t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30|40|100|-|-|n|n+1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 a pilha estivesse igual a imagem mostrada abaixo, daria para fazer um Push com o 40, porém o 100 nao iria ir depois, por causa que apilha ja estaria cheia, assim:</w:t>
      </w:r>
      <w:ins w:author="Luiz Rodrigo Jardim Da Silva" w:id="7" w:date="2021-04-28T15:25:2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</w:t>
      </w:r>
      <w:r w:rsidDel="00000000" w:rsidR="00000000" w:rsidRPr="00000000">
        <w:rPr>
          <w:rtl w:val="0"/>
        </w:rPr>
        <w:t xml:space="preserve">| 25 | 32 | 30 |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19700" cy="17335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ins w:author="Luiz Rodrigo Jardim Da Silva" w:id="8" w:date="2021-04-28T15:25:36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Ok 1,8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(1,0) 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uponha que esteja implementando uma fila circular e você precisa desenfileirar e logo em seguida enfileirar o número 100.  Levando em consideração a imagem abaixo, refaça-a após a execução dessas duas operações.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33750" cy="14287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Já que o primeiro objetivo é excluir 0 20, a fila circular ficará assim: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 |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30 | 40 | 50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20 não será mostrado. Então, sobrescrevemos o 100 no lugar do  20, assim:</w:t>
      </w:r>
    </w:p>
    <w:p w:rsidR="00000000" w:rsidDel="00000000" w:rsidP="00000000" w:rsidRDefault="00000000" w:rsidRPr="00000000" w14:paraId="00000048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 | 100 | 30 | 40 | 50</w:t>
      </w:r>
      <w:ins w:author="Luiz Rodrigo Jardim Da Silva" w:id="9" w:date="2021-04-28T15:33:1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Quem será o primeiro e o último agora?  Ok 0,8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(1,0)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Dada a lista estática a seguir, simule a inserção do número 50 na posição 3, após apresente a lista devidamente atualizada, descrevendo os passos realizados. Em seguida (usando a nova lista), faça a remoção do valor que está na posição 4. Apresente novamente a lista atualizada.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8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Nosso primeiro objetivo é inserir o 50 na posição 3:</w:t>
      </w:r>
    </w:p>
    <w:p w:rsidR="00000000" w:rsidDel="00000000" w:rsidP="00000000" w:rsidRDefault="00000000" w:rsidRPr="00000000" w14:paraId="0000004D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| 20 | 50 | 40 | 00 | 00 | 00</w:t>
      </w:r>
      <w:ins w:author="Luiz Rodrigo Jardim Da Silva" w:id="10" w:date="2021-04-28T15:35:07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? Onde está o número 30?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-------------------mostrará até aqui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Então remover o valor 40, na posição 4:</w:t>
      </w:r>
    </w:p>
    <w:p w:rsidR="00000000" w:rsidDel="00000000" w:rsidP="00000000" w:rsidRDefault="00000000" w:rsidRPr="00000000" w14:paraId="00000050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| 20 | 50 | 40 | 00 | 00 | 00</w:t>
      </w:r>
    </w:p>
    <w:p w:rsidR="00000000" w:rsidDel="00000000" w:rsidP="00000000" w:rsidRDefault="00000000" w:rsidRPr="00000000" w14:paraId="00000051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--------------mostrará até aqui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que acontece é que quando colocamos o 50 na posição 3 no lugar do 30, estamos sobrescrevendo o 50 no 30 e não estamos apagando nada, ou seja, reutilizamos uma memória. Sendo o vetor 10,20,30,40 =&gt;10,20,50,40.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Então pede-se para remover o 40 “apagar”. A lógica aqui é que quando retirarmos o 40, o próximo da lista teria que ser posto no lugar do 40, mas como não havia “nada” para ser mostrado, e o 40 era o último, então apenas diminui-se o vetor.</w:t>
      </w:r>
      <w:ins w:author="Luiz Rodrigo Jardim Da Silva" w:id="11" w:date="2021-04-28T15:35:01Z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 Ok 0,8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 (1,0)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Faça uma pesquisa pelo termo “Deques”  em estrutura de dados. Após cite suas características, bem como vantagens e desvantagens. Verifique se existe alguma semelhança com alguma das estruturas de dados vista em aula?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jofih0qz7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o319zn900a7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Deck é uma estrutura de dados onde elementos podem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inseridos ou excluídos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 qualquer uma das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extremidades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 “lista”.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9btfrwwx5tg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Uma das vantagens do Deck é que operações desfazer/refazer são mais completas para o controle de arquivos, ou seja, podemos tratar um Deck com uma pilha, caso a inserção e a remoção ocorram em uma extremidade, e também podemos tratar como fila, inserindo e removendo de extremidade opostas.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i3id748t0lo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Uma das desvantagens de um Deck é que dependendo da função desejada, teremos que sempre percorrer todo o vetor.</w:t>
      </w:r>
      <w:ins w:author="Luiz Rodrigo Jardim Da Silva" w:id="12" w:date="2021-04-28T15:35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Ok 1,0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sy9fca2avf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(3,0)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Compile e execute o programa “estrutura.pas”, anexado na prova. Analise o código fonte, a execução do programa e faça o seguinte: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bookmarkStart w:colFirst="0" w:colLast="0" w:name="_tn742s3p7999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defina o nome da estrutura?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bookmarkStart w:colFirst="0" w:colLast="0" w:name="_da624ln6fo8i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renomeie o nome do metodo1 e metodo2 para um nome correspondente à estrutura;</w:t>
      </w:r>
      <w:ins w:author="Luiz Rodrigo Jardim Da Silva" w:id="13" w:date="2021-04-28T15:37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Talvez o melhor nome seria push/pop ou enfileirar/desenfileirar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bookmarkStart w:colFirst="0" w:colLast="0" w:name="_v9xelrmwuvai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nos comentários que constam no método imprimir, faça os devidos ajustes;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bookmarkStart w:colFirst="0" w:colLast="0" w:name="_rh80944lc95z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existe um único erro em um dos métodos. Identifique e faça a correção;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keq1zk40yle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9j0a06aq31rr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Responda aqui neste documento cada uma das questões acima. Também, anexe o arquivo “estrutura.pas” corrigido.</w:t>
      </w:r>
      <w:ins w:author="Luiz Rodrigo Jardim Da Silva" w:id="14" w:date="2021-04-28T15:38:1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Ok 2,6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