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087.0" w:type="dxa"/>
        <w:jc w:val="left"/>
        <w:tblInd w:w="7973.0" w:type="dxa"/>
        <w:tblLayout w:type="fixed"/>
        <w:tblLook w:val="0400"/>
      </w:tblPr>
      <w:tblGrid>
        <w:gridCol w:w="1155"/>
        <w:gridCol w:w="932"/>
        <w:tblGridChange w:id="0">
          <w:tblGrid>
            <w:gridCol w:w="1155"/>
            <w:gridCol w:w="932"/>
          </w:tblGrid>
        </w:tblGridChange>
      </w:tblGrid>
      <w:tr>
        <w:trPr>
          <w:cantSplit w:val="0"/>
          <w:trHeight w:val="30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-5097779</wp:posOffset>
                  </wp:positionH>
                  <wp:positionV relativeFrom="paragraph">
                    <wp:posOffset>52705</wp:posOffset>
                  </wp:positionV>
                  <wp:extent cx="643890" cy="557285"/>
                  <wp:effectExtent b="0" l="0" r="0" t="0"/>
                  <wp:wrapNone/>
                  <wp:docPr descr="logomarcaFACCATcorreta.jpg" id="15" name="image3.jpg"/>
                  <a:graphic>
                    <a:graphicData uri="http://schemas.openxmlformats.org/drawingml/2006/picture">
                      <pic:pic>
                        <pic:nvPicPr>
                          <pic:cNvPr descr="logomarcaFACCATcorreta.jpg" id="0" name="image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" cy="5572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68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Rubrica</w:t>
            </w:r>
          </w:p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</w:t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860540" cy="190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15730" y="3778413"/>
                          <a:ext cx="6860540" cy="3175"/>
                        </a:xfrm>
                        <a:prstGeom prst="straightConnector1">
                          <a:avLst/>
                        </a:prstGeom>
                        <a:noFill/>
                        <a:ln cap="flat" cmpd="sng" w="190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860540" cy="19075"/>
                <wp:effectExtent b="0" l="0" r="0" t="0"/>
                <wp:wrapNone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0540" cy="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NOME DO ACADÊMICO: Allan Kevin Scain   CÓDIGO: 1191031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                      (Legível)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5562600</wp:posOffset>
                </wp:positionH>
                <wp:positionV relativeFrom="paragraph">
                  <wp:posOffset>12700</wp:posOffset>
                </wp:positionV>
                <wp:extent cx="830580" cy="30734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35473" y="3631093"/>
                          <a:ext cx="82105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Turno: Noite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5562600</wp:posOffset>
                </wp:positionH>
                <wp:positionV relativeFrom="paragraph">
                  <wp:posOffset>12700</wp:posOffset>
                </wp:positionV>
                <wp:extent cx="830580" cy="307340"/>
                <wp:effectExtent b="0" l="0" r="0" t="0"/>
                <wp:wrapNone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0580" cy="307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4787900</wp:posOffset>
                </wp:positionH>
                <wp:positionV relativeFrom="paragraph">
                  <wp:posOffset>25400</wp:posOffset>
                </wp:positionV>
                <wp:extent cx="771525" cy="22923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965000" y="3670145"/>
                          <a:ext cx="76200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Turno: Noite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4787900</wp:posOffset>
                </wp:positionH>
                <wp:positionV relativeFrom="paragraph">
                  <wp:posOffset>25400</wp:posOffset>
                </wp:positionV>
                <wp:extent cx="771525" cy="229235"/>
                <wp:effectExtent b="0" l="0" r="0" t="0"/>
                <wp:wrapNone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229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DISCIPLINA: Estrutura de dados  2021/1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PROFESSOR: Luiz Rodrigo Jardim da Silva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CURSO: Sistemas de Informação/Sistemas para Internet/Jogos Digitais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5080000</wp:posOffset>
                </wp:positionH>
                <wp:positionV relativeFrom="paragraph">
                  <wp:posOffset>50800</wp:posOffset>
                </wp:positionV>
                <wp:extent cx="1480185" cy="20874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10670" y="3685703"/>
                          <a:ext cx="1470660" cy="188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X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)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G2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5080000</wp:posOffset>
                </wp:positionH>
                <wp:positionV relativeFrom="paragraph">
                  <wp:posOffset>50800</wp:posOffset>
                </wp:positionV>
                <wp:extent cx="1480185" cy="208744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0185" cy="2087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1"/>
        <w:pageBreakBefore w:val="0"/>
        <w:spacing w:line="24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DATA: 28/06/2021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6860540" cy="19075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15730" y="3778413"/>
                          <a:ext cx="6860540" cy="3175"/>
                        </a:xfrm>
                        <a:prstGeom prst="straightConnector1">
                          <a:avLst/>
                        </a:prstGeom>
                        <a:noFill/>
                        <a:ln cap="flat" cmpd="sng" w="190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6860540" cy="19075"/>
                <wp:effectExtent b="0" l="0" r="0" t="0"/>
                <wp:wrapTopAndBottom distB="0" distT="0"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0540" cy="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Responda as questões abaixo (total 10 pontos).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(1,0)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Uma lista encadeada é uma representação de uma sequência de objetos, todos do mesmo tipo, na memória RAM (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random access memory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 do computador. Cada elemento da sequência é armazenado em uma célula da lista: o primeiro elemento na primeira célula, o segundo na segunda, e assim por diante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Supondo que a lista só pode ser armazenada com números inteiros, simule a inclusão de 4 números. Essa simulação pode ser representada com figuras, passo a passo.  Observação: a inserção deve ser realizada no início da lista;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Quatro valores serão adicionados na lista encadeada V={10, 20, 30, 40 }</w:t>
      </w:r>
    </w:p>
    <w:p w:rsidR="00000000" w:rsidDel="00000000" w:rsidP="00000000" w:rsidRDefault="00000000" w:rsidRPr="00000000" w14:paraId="00000014">
      <w:pPr>
        <w:pageBreakBefore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 inserção acontece assim:</w:t>
      </w:r>
    </w:p>
    <w:p w:rsidR="00000000" w:rsidDel="00000000" w:rsidP="00000000" w:rsidRDefault="00000000" w:rsidRPr="00000000" w14:paraId="00000015">
      <w:pPr>
        <w:pageBreakBefore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1752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 1</w:t>
        <w:tab/>
        <w:t xml:space="preserve">começamos colocando o null, este é o primeiro “valor” da lista, indica o final dela</w:t>
      </w:r>
    </w:p>
    <w:p w:rsidR="00000000" w:rsidDel="00000000" w:rsidP="00000000" w:rsidRDefault="00000000" w:rsidRPr="00000000" w14:paraId="00000017">
      <w:pPr>
        <w:pageBreakBefore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 2</w:t>
        <w:tab/>
        <w:t xml:space="preserve">então alocamos o 10, este é o segundo “valor” da lista, antes encontramos o NULL.</w:t>
      </w:r>
    </w:p>
    <w:p w:rsidR="00000000" w:rsidDel="00000000" w:rsidP="00000000" w:rsidRDefault="00000000" w:rsidRPr="00000000" w14:paraId="00000018">
      <w:pPr>
        <w:pageBreakBefore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 3</w:t>
        <w:tab/>
        <w:t xml:space="preserve">então alocamos o 20, este é o terceiro “valor”, o antecessor é o 10.</w:t>
      </w:r>
    </w:p>
    <w:p w:rsidR="00000000" w:rsidDel="00000000" w:rsidP="00000000" w:rsidRDefault="00000000" w:rsidRPr="00000000" w14:paraId="00000019">
      <w:pPr>
        <w:pageBreakBefore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 4</w:t>
        <w:tab/>
        <w:t xml:space="preserve">então alocamos o 30, este é o quarto “valor”, antes vem o 20.</w:t>
      </w:r>
    </w:p>
    <w:p w:rsidR="00000000" w:rsidDel="00000000" w:rsidP="00000000" w:rsidRDefault="00000000" w:rsidRPr="00000000" w14:paraId="0000001A">
      <w:pPr>
        <w:pageBreakBefore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 5</w:t>
        <w:tab/>
        <w:t xml:space="preserve">então alocamos o 40, este é o quinto “valor”, antes vem o 30.</w:t>
      </w:r>
    </w:p>
    <w:p w:rsidR="00000000" w:rsidDel="00000000" w:rsidP="00000000" w:rsidRDefault="00000000" w:rsidRPr="00000000" w14:paraId="0000001B">
      <w:pPr>
        <w:pageBreakBefore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ins w:author="Luiz Rodrigo Jardim Da Silva" w:id="0" w:date="2021-06-30T19:14:42Z">
        <w:r w:rsidDel="00000000" w:rsidR="00000000" w:rsidRPr="00000000">
          <w:rPr>
            <w:rFonts w:ascii="Times New Roman" w:cs="Times New Roman" w:eastAsia="Times New Roman" w:hAnsi="Times New Roman"/>
            <w:b w:val="1"/>
            <w:sz w:val="26"/>
            <w:szCs w:val="26"/>
            <w:rtl w:val="0"/>
          </w:rPr>
          <w:t xml:space="preserve">Ok 0,4 - No caso deveria ser inserido no inicio da lista. Também, indicar qual o primeiro elemento.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(1,0)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Ordenação de dados tem por objetivo organizar chaves de modo a mantê-las sequencialmente arranjadas, obedecendo uma regra, que pode ser ordem numérica ou alfabética. Dentro do contexto de ordenação de dados, existem inúmeros algoritmos que são amplamente estudados e utilizados, sendo um deles representado na figura abaixo.</w:t>
      </w:r>
    </w:p>
    <w:p w:rsidR="00000000" w:rsidDel="00000000" w:rsidP="00000000" w:rsidRDefault="00000000" w:rsidRPr="00000000" w14:paraId="0000001D">
      <w:pPr>
        <w:pageBreakBefore w:val="0"/>
        <w:spacing w:after="240" w:before="240" w:line="240" w:lineRule="auto"/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743325" cy="22098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  <w:tab/>
        <w:t xml:space="preserve">Pode-se afirmar que a figura acima representa qual algoritmo de ordenação? Escolha a alternativa correta:</w:t>
      </w:r>
    </w:p>
    <w:p w:rsidR="00000000" w:rsidDel="00000000" w:rsidP="00000000" w:rsidRDefault="00000000" w:rsidRPr="00000000" w14:paraId="0000001F">
      <w:pPr>
        <w:pageBreakBefore w:val="0"/>
        <w:spacing w:after="240" w:before="240" w:line="240" w:lineRule="auto"/>
        <w:ind w:left="14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BubbleSort;</w:t>
        <w:tab/>
        <w:t xml:space="preserve">nao é</w:t>
      </w:r>
    </w:p>
    <w:p w:rsidR="00000000" w:rsidDel="00000000" w:rsidP="00000000" w:rsidRDefault="00000000" w:rsidRPr="00000000" w14:paraId="00000020">
      <w:pPr>
        <w:pageBreakBefore w:val="0"/>
        <w:spacing w:after="240" w:before="240" w:line="240" w:lineRule="auto"/>
        <w:ind w:left="14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SelectionSort;</w:t>
        <w:tab/>
        <w:t xml:space="preserve">não é</w:t>
      </w:r>
    </w:p>
    <w:p w:rsidR="00000000" w:rsidDel="00000000" w:rsidP="00000000" w:rsidRDefault="00000000" w:rsidRPr="00000000" w14:paraId="00000021">
      <w:pPr>
        <w:pageBreakBefore w:val="0"/>
        <w:spacing w:after="240" w:before="240" w:line="240" w:lineRule="auto"/>
        <w:ind w:left="14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MergeSort;</w:t>
        <w:tab/>
        <w:t xml:space="preserve">nao é</w:t>
      </w:r>
    </w:p>
    <w:p w:rsidR="00000000" w:rsidDel="00000000" w:rsidP="00000000" w:rsidRDefault="00000000" w:rsidRPr="00000000" w14:paraId="00000022">
      <w:pPr>
        <w:pageBreakBefore w:val="0"/>
        <w:spacing w:after="240" w:before="240" w:line="240" w:lineRule="auto"/>
        <w:ind w:left="14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QuickSort;</w:t>
        <w:tab/>
        <w:t xml:space="preserve">ESTA É A ALTERNATIVA CORRETA</w:t>
      </w:r>
    </w:p>
    <w:p w:rsidR="00000000" w:rsidDel="00000000" w:rsidP="00000000" w:rsidRDefault="00000000" w:rsidRPr="00000000" w14:paraId="00000023">
      <w:pPr>
        <w:pageBreakBefore w:val="0"/>
        <w:spacing w:after="240" w:before="240" w:line="240" w:lineRule="auto"/>
        <w:ind w:left="14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InsertionSort;</w:t>
        <w:tab/>
        <w:t xml:space="preserve">não é</w:t>
      </w:r>
    </w:p>
    <w:p w:rsidR="00000000" w:rsidDel="00000000" w:rsidP="00000000" w:rsidRDefault="00000000" w:rsidRPr="00000000" w14:paraId="00000024">
      <w:pPr>
        <w:pageBreakBefore w:val="0"/>
        <w:spacing w:after="240" w:before="240" w:line="240" w:lineRule="auto"/>
        <w:ind w:left="1060" w:firstLine="0"/>
        <w:jc w:val="both"/>
        <w:rPr>
          <w:rFonts w:ascii="Times New Roman" w:cs="Times New Roman" w:eastAsia="Times New Roman" w:hAnsi="Times New Roman"/>
        </w:rPr>
      </w:pPr>
      <w:ins w:author="Luiz Rodrigo Jardim Da Silva" w:id="1" w:date="2021-06-30T19:15:31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Ok, 0,0 letra b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40" w:before="240" w:line="240" w:lineRule="auto"/>
        <w:ind w:left="10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40" w:before="240" w:line="240" w:lineRule="auto"/>
        <w:ind w:left="10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40" w:before="240" w:line="240" w:lineRule="auto"/>
        <w:ind w:left="10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40" w:before="240" w:line="240" w:lineRule="auto"/>
        <w:ind w:left="10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40" w:before="240" w:line="240" w:lineRule="auto"/>
        <w:ind w:left="10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40" w:before="240" w:line="240" w:lineRule="auto"/>
        <w:ind w:left="10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(1,5)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Faça um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Ranking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dos algoritmos de ordenação estudados, de acordo com sua performance. Destaque qual algoritmo em média apresenta melhores resultados, conforme a literatura estudada, e qual o fator chave do seu sucesso. 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Ranking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pode ser criado preenchendo a tabela abaixo. Não esqueça de deixar claro a ordem do melhor para o menor algoritmo. Use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este link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auxiliar na investigação.</w:t>
      </w:r>
    </w:p>
    <w:p w:rsidR="00000000" w:rsidDel="00000000" w:rsidP="00000000" w:rsidRDefault="00000000" w:rsidRPr="00000000" w14:paraId="0000002C">
      <w:pPr>
        <w:pageBreakBefore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ORDEM ESTÁ DO MELHOR(QUICKSORT) PARA O PIOR(BUBLLESORT)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Algoritmo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Cópias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Comparações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after="240" w:before="240"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quicksort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after="240" w:before="240"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after="240" w:before="240"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after="240" w:before="240"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insertsort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after="240" w:before="240"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after="240" w:before="240"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after="240" w:before="240"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selectionsort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240" w:before="240"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after="240" w:before="240"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after="240" w:before="240"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mergesort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after="240" w:before="240"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after="240" w:before="240"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after="240" w:before="240"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bubblesort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after="240" w:before="240"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after="240" w:before="240"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120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quick sort se destaca porque este aplica uma estratégia que se chama “divisão e conquista”.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 ideia é dividir o problema de ordenar um conjunto com </w:t>
      </w:r>
      <w:r w:rsidDel="00000000" w:rsidR="00000000" w:rsidRPr="00000000">
        <w:rPr>
          <w:rFonts w:ascii="Times New Roman" w:cs="Times New Roman" w:eastAsia="Times New Roman" w:hAnsi="Times New Roman"/>
          <w:shd w:fill="f3f4f4" w:val="clear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valores em dois problemas menores. Os problemas menores são ordenados independentemente e os resultados são combinados para produzir a solução final.</w:t>
      </w:r>
    </w:p>
    <w:p w:rsidR="00000000" w:rsidDel="00000000" w:rsidP="00000000" w:rsidRDefault="00000000" w:rsidRPr="00000000" w14:paraId="00000041">
      <w:pPr>
        <w:pageBreakBefore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 insert sort é considerado um método estável de ordenação,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consiste em cada passo a partir do segundo elemento, selecionar o próximo item da sequência e colocá-lo no local apropriado de acordo com o critério de ordenação.</w:t>
      </w:r>
    </w:p>
    <w:p w:rsidR="00000000" w:rsidDel="00000000" w:rsidP="00000000" w:rsidRDefault="00000000" w:rsidRPr="00000000" w14:paraId="00000042">
      <w:pPr>
        <w:pageBreakBefore w:val="0"/>
        <w:spacing w:after="240" w:before="240" w:line="240" w:lineRule="auto"/>
        <w:ind w:left="0" w:firstLine="0"/>
        <w:jc w:val="both"/>
        <w:rPr>
          <w:ins w:author="Luiz Rodrigo Jardim Da Silva" w:id="2" w:date="2021-06-30T19:15:57Z"/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(Expliquei os dois melhores métodos , não sei se devo explicar os outros.)</w:t>
      </w:r>
      <w:ins w:author="Luiz Rodrigo Jardim Da Silva" w:id="2" w:date="2021-06-30T19:15:5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3">
      <w:pPr>
        <w:pageBreakBefore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highlight w:val="white"/>
        </w:rPr>
      </w:pPr>
      <w:ins w:author="Luiz Rodrigo Jardim Da Silva" w:id="2" w:date="2021-06-30T19:15:57Z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Ok 1,5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(1,5)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Identifique que tipo de algoritmo é executado no trecho de código representado na figura   abaixo. Análise linha a linha e diga o que ele faz (você pode copiar e executar no Pascal Zim).</w:t>
      </w:r>
    </w:p>
    <w:p w:rsidR="00000000" w:rsidDel="00000000" w:rsidP="00000000" w:rsidRDefault="00000000" w:rsidRPr="00000000" w14:paraId="00000045">
      <w:pPr>
        <w:pageBreakBefore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programa implementado faz soma de 0 até X, a menos que X=0.</w:t>
      </w:r>
    </w:p>
    <w:p w:rsidR="00000000" w:rsidDel="00000000" w:rsidP="00000000" w:rsidRDefault="00000000" w:rsidRPr="00000000" w14:paraId="00000046">
      <w:pPr>
        <w:pageBreakBefore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usuário digitará um valor e o algoritmo pegará este, adicionado-o em MAX e dirá que a var NÚMERO é zero. Após testará, NÚMERO é igual a MAX? se for, retorna  para a função. Se não for retornará o NÚMERO mais a própria função somando o NUMERO + 1, esta última parte(NUMERO + 1) fará com que o algoritmo entenda quantas vezes precisa somar N.</w:t>
      </w:r>
    </w:p>
    <w:p w:rsidR="00000000" w:rsidDel="00000000" w:rsidP="00000000" w:rsidRDefault="00000000" w:rsidRPr="00000000" w14:paraId="00000047">
      <w:pPr>
        <w:pageBreakBefore w:val="0"/>
        <w:spacing w:after="240" w:before="24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639360" cy="4910138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9360" cy="491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</w:rPr>
      </w:pPr>
      <w:ins w:author="Luiz Rodrigo Jardim Da Silva" w:id="3" w:date="2021-06-30T19:21:01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Ok. 0,9 - Faltou indicar que era um algoritmo recursivo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(1,0)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Preencha os valores faltantes (??) da árvore de pesquisa binária abaixo:</w:t>
      </w:r>
    </w:p>
    <w:p w:rsidR="00000000" w:rsidDel="00000000" w:rsidP="00000000" w:rsidRDefault="00000000" w:rsidRPr="00000000" w14:paraId="0000004B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133975" cy="17811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subárvore da esquerda vai receber o 24</w:t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jc w:val="both"/>
        <w:rPr>
          <w:ins w:author="Luiz Rodrigo Jardim Da Silva" w:id="4" w:date="2021-06-30T19:22:10Z"/>
        </w:rPr>
      </w:pPr>
      <w:r w:rsidDel="00000000" w:rsidR="00000000" w:rsidRPr="00000000">
        <w:rPr>
          <w:rtl w:val="0"/>
        </w:rPr>
        <w:t xml:space="preserve"> subárvore da direita vai receber o 55 e 81</w:t>
      </w:r>
      <w:ins w:author="Luiz Rodrigo Jardim Da Silva" w:id="4" w:date="2021-06-30T19:22:1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E">
      <w:pPr>
        <w:pageBreakBefore w:val="0"/>
        <w:spacing w:after="240" w:before="240" w:lineRule="auto"/>
        <w:jc w:val="both"/>
        <w:rPr/>
      </w:pPr>
      <w:ins w:author="Luiz Rodrigo Jardim Da Silva" w:id="4" w:date="2021-06-30T19:22:10Z">
        <w:r w:rsidDel="00000000" w:rsidR="00000000" w:rsidRPr="00000000">
          <w:rPr>
            <w:rtl w:val="0"/>
          </w:rPr>
          <w:t xml:space="preserve">Ok 1,0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6) (1,0)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Tome como referência a árvore da questão 5 e responda:</w:t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a) Quantos níveis essa árvore possui? </w:t>
      </w:r>
    </w:p>
    <w:p w:rsidR="00000000" w:rsidDel="00000000" w:rsidP="00000000" w:rsidRDefault="00000000" w:rsidRPr="00000000" w14:paraId="00000051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 árvore possui 3 níveis {0, 1, 2, 3}</w:t>
      </w:r>
    </w:p>
    <w:p w:rsidR="00000000" w:rsidDel="00000000" w:rsidP="00000000" w:rsidRDefault="00000000" w:rsidRPr="00000000" w14:paraId="00000052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  <w:tab/>
        <w:t xml:space="preserve">b) Qual o nível do nodo de número(s)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??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?</w:t>
      </w:r>
    </w:p>
    <w:p w:rsidR="00000000" w:rsidDel="00000000" w:rsidP="00000000" w:rsidRDefault="00000000" w:rsidRPr="00000000" w14:paraId="00000053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 24 tem nível 2, o 55 tem nível 2 e o 81 tem nível 3.</w:t>
      </w:r>
    </w:p>
    <w:p w:rsidR="00000000" w:rsidDel="00000000" w:rsidP="00000000" w:rsidRDefault="00000000" w:rsidRPr="00000000" w14:paraId="00000054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  <w:tab/>
        <w:t xml:space="preserve">c) Qual a altura dessa árvore?</w:t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altura da árvore é 3</w:t>
      </w:r>
    </w:p>
    <w:p w:rsidR="00000000" w:rsidDel="00000000" w:rsidP="00000000" w:rsidRDefault="00000000" w:rsidRPr="00000000" w14:paraId="00000056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  <w:tab/>
        <w:t xml:space="preserve">d) Qual o grau do nodo 50?</w:t>
      </w:r>
    </w:p>
    <w:p w:rsidR="00000000" w:rsidDel="00000000" w:rsidP="00000000" w:rsidRDefault="00000000" w:rsidRPr="00000000" w14:paraId="00000057">
      <w:pPr>
        <w:pageBreakBefore w:val="0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nodo 50 tem grau 2</w:t>
      </w:r>
    </w:p>
    <w:p w:rsidR="00000000" w:rsidDel="00000000" w:rsidP="00000000" w:rsidRDefault="00000000" w:rsidRPr="00000000" w14:paraId="00000058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e) Quais são os nodos terminais ou folhas?</w:t>
      </w:r>
    </w:p>
    <w:p w:rsidR="00000000" w:rsidDel="00000000" w:rsidP="00000000" w:rsidRDefault="00000000" w:rsidRPr="00000000" w14:paraId="00000059">
      <w:pPr>
        <w:pageBreakBefore w:val="0"/>
        <w:spacing w:after="240" w:before="240" w:lineRule="auto"/>
        <w:jc w:val="both"/>
        <w:rPr>
          <w:ins w:author="Luiz Rodrigo Jardim Da Silva" w:id="5" w:date="2021-06-30T19:22:56Z"/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Os nodos terminais são 10, 25, 31, 34, 51, 60, 81, 95.</w:t>
      </w:r>
      <w:ins w:author="Luiz Rodrigo Jardim Da Silva" w:id="5" w:date="2021-06-30T19:22:5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A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ins w:author="Luiz Rodrigo Jardim Da Silva" w:id="5" w:date="2021-06-30T19:22:56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Ok 1,0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7) (1,5)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Quais as formas utilizadas para percorrer árvores? Escolha ao menos 2 delas e aplique na árvore da questão 5. </w:t>
      </w:r>
    </w:p>
    <w:p w:rsidR="00000000" w:rsidDel="00000000" w:rsidP="00000000" w:rsidRDefault="00000000" w:rsidRPr="00000000" w14:paraId="0000005C">
      <w:pPr>
        <w:pageBreakBefore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Existem tres formas de percorrer uma árvore, pré ordem, em ordem e pós ordem</w:t>
      </w:r>
    </w:p>
    <w:p w:rsidR="00000000" w:rsidDel="00000000" w:rsidP="00000000" w:rsidRDefault="00000000" w:rsidRPr="00000000" w14:paraId="0000005D">
      <w:pPr>
        <w:pageBreakBefore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vamos fazer as duas primeiras para usar como exemplo.</w:t>
      </w:r>
    </w:p>
    <w:p w:rsidR="00000000" w:rsidDel="00000000" w:rsidP="00000000" w:rsidRDefault="00000000" w:rsidRPr="00000000" w14:paraId="0000005E">
      <w:pPr>
        <w:pageBreakBefore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PRÉ-ORDEM:</w:t>
      </w:r>
    </w:p>
    <w:p w:rsidR="00000000" w:rsidDel="00000000" w:rsidP="00000000" w:rsidRDefault="00000000" w:rsidRPr="00000000" w14:paraId="0000005F">
      <w:pPr>
        <w:pageBreakBefore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50,30,24,10,25,33,31,34,80,55,51,60,90,81,95.</w:t>
      </w:r>
    </w:p>
    <w:p w:rsidR="00000000" w:rsidDel="00000000" w:rsidP="00000000" w:rsidRDefault="00000000" w:rsidRPr="00000000" w14:paraId="00000060">
      <w:pPr>
        <w:pageBreakBefore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PÓS-ORDEM:</w:t>
      </w:r>
    </w:p>
    <w:p w:rsidR="00000000" w:rsidDel="00000000" w:rsidP="00000000" w:rsidRDefault="00000000" w:rsidRPr="00000000" w14:paraId="00000061">
      <w:pPr>
        <w:pageBreakBefore w:val="0"/>
        <w:spacing w:after="240" w:before="240" w:lineRule="auto"/>
        <w:rPr>
          <w:ins w:author="Luiz Rodrigo Jardim Da Silva" w:id="6" w:date="2021-06-30T19:27:19Z"/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10,25,31,34,51,60,81,95,24,33,55,90,30,80,50.</w:t>
      </w:r>
      <w:ins w:author="Luiz Rodrigo Jardim Da Silva" w:id="6" w:date="2021-06-30T19:27:1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2">
      <w:pPr>
        <w:pageBreakBefore w:val="0"/>
        <w:spacing w:after="240" w:before="240" w:lineRule="auto"/>
        <w:rPr>
          <w:ins w:author="Luiz Rodrigo Jardim Da Silva" w:id="6" w:date="2021-06-30T19:27:19Z"/>
          <w:rFonts w:ascii="Times New Roman" w:cs="Times New Roman" w:eastAsia="Times New Roman" w:hAnsi="Times New Roman"/>
        </w:rPr>
      </w:pPr>
      <w:ins w:author="Luiz Rodrigo Jardim Da Silva" w:id="6" w:date="2021-06-30T19:27:19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10,25,24..  SUBe, SUBd,Nó…</w:t>
        </w:r>
      </w:ins>
    </w:p>
    <w:p w:rsidR="00000000" w:rsidDel="00000000" w:rsidP="00000000" w:rsidRDefault="00000000" w:rsidRPr="00000000" w14:paraId="00000063">
      <w:pPr>
        <w:pageBreakBefore w:val="0"/>
        <w:spacing w:after="240" w:before="240" w:lineRule="auto"/>
        <w:rPr>
          <w:ins w:author="Luiz Rodrigo Jardim Da Silva" w:id="6" w:date="2021-06-30T19:27:19Z"/>
          <w:rFonts w:ascii="Times New Roman" w:cs="Times New Roman" w:eastAsia="Times New Roman" w:hAnsi="Times New Roman"/>
        </w:rPr>
      </w:pPr>
      <w:ins w:author="Luiz Rodrigo Jardim Da Silva" w:id="6" w:date="2021-06-30T19:27:1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4">
      <w:pPr>
        <w:pageBreakBefore w:val="0"/>
        <w:spacing w:after="240" w:before="240" w:lineRule="auto"/>
        <w:rPr>
          <w:rFonts w:ascii="Times New Roman" w:cs="Times New Roman" w:eastAsia="Times New Roman" w:hAnsi="Times New Roman"/>
        </w:rPr>
      </w:pPr>
      <w:ins w:author="Luiz Rodrigo Jardim Da Silva" w:id="6" w:date="2021-06-30T19:27:19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Ok 1,2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8) (1,5)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Árvores binárias de pesquisa tendem a se degenerar para O(n) após a realização de inúmeras inserções e exclusões. O uso de técnicas de balanceamento minimizam essa degeneração. Para tanto, construa a árvore T{120,100,130,80,110,200,150} verifique se ela é uma árvore AVL. Caso não seja, efetue as devidas rotações para torná-la devidamente balanceada.</w:t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8862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calculando o balanceamento, ficou assim:</w:t>
      </w:r>
    </w:p>
    <w:p w:rsidR="00000000" w:rsidDel="00000000" w:rsidP="00000000" w:rsidRDefault="00000000" w:rsidRPr="00000000" w14:paraId="0000006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594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balanceando, ficou assim:</w:t>
      </w:r>
    </w:p>
    <w:p w:rsidR="00000000" w:rsidDel="00000000" w:rsidP="00000000" w:rsidRDefault="00000000" w:rsidRPr="00000000" w14:paraId="0000006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2385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que aconteceu foi uma rotação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  <w:rPrChange w:author="Luiz Rodrigo Jardim Da Silva" w:id="7" w:date="2021-06-30T19:28:18Z">
            <w:rPr>
              <w:rFonts w:ascii="Times New Roman" w:cs="Times New Roman" w:eastAsia="Times New Roman" w:hAnsi="Times New Roman"/>
            </w:rPr>
          </w:rPrChange>
        </w:rPr>
        <w:t xml:space="preserve">supla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esquerda, em 130, 200, 150:</w:t>
      </w:r>
    </w:p>
    <w:p w:rsidR="00000000" w:rsidDel="00000000" w:rsidP="00000000" w:rsidRDefault="00000000" w:rsidRPr="00000000" w14:paraId="0000006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95650" cy="351472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ins w:author="Luiz Rodrigo Jardim Da Silva" w:id="8" w:date="2021-06-30T19:28:32Z"/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667125" cy="27813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ins w:author="Luiz Rodrigo Jardim Da Silva" w:id="8" w:date="2021-06-30T19:28:3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0">
      <w:pPr>
        <w:pageBreakBefore w:val="0"/>
        <w:rPr>
          <w:rFonts w:ascii="Times New Roman" w:cs="Times New Roman" w:eastAsia="Times New Roman" w:hAnsi="Times New Roman"/>
        </w:rPr>
      </w:pPr>
      <w:ins w:author="Luiz Rodrigo Jardim Da Silva" w:id="8" w:date="2021-06-30T19:28:32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Ok 1,5</w:t>
        </w:r>
      </w:ins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21" Type="http://schemas.openxmlformats.org/officeDocument/2006/relationships/image" Target="media/image13.png"/><Relationship Id="rId13" Type="http://schemas.openxmlformats.org/officeDocument/2006/relationships/image" Target="media/image1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hyperlink" Target="http://math.hws.edu/eck/jsdemo/sortlab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3.jpg"/><Relationship Id="rId18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